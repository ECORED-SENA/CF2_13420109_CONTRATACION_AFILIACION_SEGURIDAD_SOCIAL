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49AB" w14:textId="77777777" w:rsidR="00E50610" w:rsidRDefault="00E506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5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E50610" w14:paraId="4A641A66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50FB0E65" w14:textId="2DAEA742" w:rsidR="00E50610" w:rsidRDefault="00A855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</w:t>
            </w:r>
            <w:ins w:id="0" w:author="JULIA ISABEL ROBERTO" w:date="2022-04-01T01:20:00Z">
              <w:r>
                <w:rPr>
                  <w:b/>
                  <w:color w:val="000000"/>
                  <w:sz w:val="20"/>
                  <w:szCs w:val="20"/>
                </w:rPr>
                <w:t xml:space="preserve"> LA</w:t>
              </w:r>
            </w:ins>
            <w:r>
              <w:rPr>
                <w:b/>
                <w:color w:val="000000"/>
                <w:sz w:val="20"/>
                <w:szCs w:val="20"/>
              </w:rPr>
              <w:t xml:space="preserve"> ACTIVIDAD DIDÁCTICA</w:t>
            </w:r>
          </w:p>
        </w:tc>
      </w:tr>
      <w:tr w:rsidR="00E50610" w14:paraId="7900BDB2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7D558F7F" w14:textId="0F6AEE36" w:rsidR="00E50610" w:rsidRDefault="00A85589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Nombre de la </w:t>
            </w:r>
            <w:ins w:id="1" w:author="JULIA ISABEL ROBERTO" w:date="2022-04-01T01:20:00Z">
              <w:r>
                <w:rPr>
                  <w:b/>
                  <w:color w:val="000000"/>
                  <w:sz w:val="20"/>
                  <w:szCs w:val="20"/>
                </w:rPr>
                <w:t>a</w:t>
              </w:r>
            </w:ins>
            <w:del w:id="2" w:author="JULIA ISABEL ROBERTO" w:date="2022-04-01T01:20:00Z">
              <w:r w:rsidDel="00A85589">
                <w:rPr>
                  <w:b/>
                  <w:color w:val="000000"/>
                  <w:sz w:val="20"/>
                  <w:szCs w:val="20"/>
                </w:rPr>
                <w:delText>A</w:delText>
              </w:r>
            </w:del>
            <w:r>
              <w:rPr>
                <w:b/>
                <w:color w:val="000000"/>
                <w:sz w:val="20"/>
                <w:szCs w:val="20"/>
              </w:rPr>
              <w:t>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66EF02C" w14:textId="77777777" w:rsidR="00E50610" w:rsidRDefault="00A855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Conceptos y definiciones de la gestión documental de la historia laboral</w:t>
            </w:r>
            <w:del w:id="3" w:author="JULIA ISABEL ROBERTO" w:date="2022-04-01T01:20:00Z">
              <w:r w:rsidDel="00A85589">
                <w:rPr>
                  <w:color w:val="000000"/>
                  <w:sz w:val="20"/>
                  <w:szCs w:val="20"/>
                </w:rPr>
                <w:delText>.</w:delText>
              </w:r>
            </w:del>
          </w:p>
        </w:tc>
      </w:tr>
      <w:tr w:rsidR="00E50610" w14:paraId="417087E4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2C7A3D37" w14:textId="77777777" w:rsidR="00E50610" w:rsidRDefault="00A85589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88B4204" w14:textId="77777777" w:rsidR="00E50610" w:rsidRDefault="00A855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Afianzar algunos de los conceptos y definiciones sobre la gestión documental de la historia laboral.</w:t>
            </w:r>
          </w:p>
        </w:tc>
      </w:tr>
      <w:tr w:rsidR="00E50610" w14:paraId="1E662E0D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51A1A03" w14:textId="77777777" w:rsidR="00E50610" w:rsidRDefault="00A85589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56492F3" w14:textId="77777777" w:rsidR="00E50610" w:rsidRDefault="00A855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Arrastrar y soltar la definición correspondiente frente a cada concepto.</w:t>
            </w:r>
          </w:p>
        </w:tc>
      </w:tr>
      <w:tr w:rsidR="00E50610" w14:paraId="29201543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1015DEC" w14:textId="77777777" w:rsidR="00E50610" w:rsidRDefault="00A85589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Archivo de la actividad </w:t>
            </w:r>
          </w:p>
          <w:p w14:paraId="3C7CFF3A" w14:textId="77777777" w:rsidR="00E50610" w:rsidRDefault="00A85589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(Anexo donde se describe la </w:t>
            </w:r>
            <w:r>
              <w:rPr>
                <w:b/>
                <w:color w:val="000000"/>
                <w:sz w:val="20"/>
                <w:szCs w:val="20"/>
              </w:rPr>
              <w:t>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2581B67" w14:textId="77777777" w:rsidR="00E50610" w:rsidRDefault="00A8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CF02_ Actividad didáctica 1</w:t>
            </w:r>
          </w:p>
        </w:tc>
      </w:tr>
    </w:tbl>
    <w:p w14:paraId="4EDC72D2" w14:textId="77777777" w:rsidR="00E50610" w:rsidRDefault="00E50610">
      <w:pPr>
        <w:rPr>
          <w:b/>
          <w:color w:val="000000"/>
          <w:sz w:val="20"/>
          <w:szCs w:val="20"/>
        </w:rPr>
      </w:pPr>
    </w:p>
    <w:p w14:paraId="7A2DC710" w14:textId="77777777" w:rsidR="00E50610" w:rsidRDefault="00A85589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Desarrollo de la actividad:</w:t>
      </w:r>
    </w:p>
    <w:p w14:paraId="493ABCC7" w14:textId="77777777" w:rsidR="00E50610" w:rsidRDefault="00E50610">
      <w:pPr>
        <w:rPr>
          <w:b/>
          <w:color w:val="000000"/>
          <w:sz w:val="20"/>
          <w:szCs w:val="20"/>
        </w:rPr>
      </w:pPr>
    </w:p>
    <w:p w14:paraId="6D6903D1" w14:textId="2703608A" w:rsidR="00E50610" w:rsidRDefault="00A85589">
      <w:pPr>
        <w:rPr>
          <w:sz w:val="20"/>
          <w:szCs w:val="20"/>
        </w:rPr>
      </w:pPr>
      <w:r>
        <w:rPr>
          <w:color w:val="000000"/>
          <w:sz w:val="20"/>
          <w:szCs w:val="20"/>
        </w:rPr>
        <w:t>Arrastr</w:t>
      </w:r>
      <w:ins w:id="4" w:author="JULIA ISABEL ROBERTO" w:date="2022-04-01T01:20:00Z">
        <w:r>
          <w:rPr>
            <w:color w:val="000000"/>
            <w:sz w:val="20"/>
            <w:szCs w:val="20"/>
          </w:rPr>
          <w:t>e</w:t>
        </w:r>
      </w:ins>
      <w:del w:id="5" w:author="JULIA ISABEL ROBERTO" w:date="2022-04-01T01:20:00Z">
        <w:r w:rsidDel="00A85589">
          <w:rPr>
            <w:color w:val="000000"/>
            <w:sz w:val="20"/>
            <w:szCs w:val="20"/>
          </w:rPr>
          <w:delText>a</w:delText>
        </w:r>
      </w:del>
      <w:r>
        <w:rPr>
          <w:color w:val="000000"/>
          <w:sz w:val="20"/>
          <w:szCs w:val="20"/>
        </w:rPr>
        <w:t xml:space="preserve"> y suelt</w:t>
      </w:r>
      <w:ins w:id="6" w:author="JULIA ISABEL ROBERTO" w:date="2022-04-01T01:20:00Z">
        <w:r>
          <w:rPr>
            <w:color w:val="000000"/>
            <w:sz w:val="20"/>
            <w:szCs w:val="20"/>
          </w:rPr>
          <w:t>e</w:t>
        </w:r>
      </w:ins>
      <w:del w:id="7" w:author="JULIA ISABEL ROBERTO" w:date="2022-04-01T01:20:00Z">
        <w:r w:rsidDel="00A85589">
          <w:rPr>
            <w:color w:val="000000"/>
            <w:sz w:val="20"/>
            <w:szCs w:val="20"/>
          </w:rPr>
          <w:delText>a</w:delText>
        </w:r>
      </w:del>
      <w:r>
        <w:rPr>
          <w:color w:val="000000"/>
          <w:sz w:val="20"/>
          <w:szCs w:val="20"/>
        </w:rPr>
        <w:t xml:space="preserve"> la definición e</w:t>
      </w:r>
      <w:r>
        <w:rPr>
          <w:sz w:val="20"/>
          <w:szCs w:val="20"/>
        </w:rPr>
        <w:t xml:space="preserve">n la casilla que </w:t>
      </w:r>
      <w:r>
        <w:rPr>
          <w:color w:val="000000"/>
          <w:sz w:val="20"/>
          <w:szCs w:val="20"/>
        </w:rPr>
        <w:t xml:space="preserve">corresponde frente </w:t>
      </w:r>
      <w:r>
        <w:rPr>
          <w:sz w:val="20"/>
          <w:szCs w:val="20"/>
        </w:rPr>
        <w:t xml:space="preserve">a </w:t>
      </w:r>
      <w:r>
        <w:rPr>
          <w:color w:val="000000"/>
          <w:sz w:val="20"/>
          <w:szCs w:val="20"/>
        </w:rPr>
        <w:t>cada concepto.</w:t>
      </w:r>
    </w:p>
    <w:p w14:paraId="70C46DD9" w14:textId="77777777" w:rsidR="00E50610" w:rsidRDefault="00E50610">
      <w:pPr>
        <w:rPr>
          <w:sz w:val="20"/>
          <w:szCs w:val="20"/>
        </w:rPr>
      </w:pPr>
    </w:p>
    <w:tbl>
      <w:tblPr>
        <w:tblStyle w:val="a0"/>
        <w:tblW w:w="90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93"/>
        <w:gridCol w:w="3871"/>
      </w:tblGrid>
      <w:tr w:rsidR="00E50610" w14:paraId="5AAF81AB" w14:textId="77777777">
        <w:tc>
          <w:tcPr>
            <w:tcW w:w="5193" w:type="dxa"/>
          </w:tcPr>
          <w:p w14:paraId="3AB700AA" w14:textId="77777777" w:rsidR="00E50610" w:rsidRDefault="00A8558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CONCEPTO</w:t>
            </w:r>
          </w:p>
        </w:tc>
        <w:tc>
          <w:tcPr>
            <w:tcW w:w="3871" w:type="dxa"/>
          </w:tcPr>
          <w:p w14:paraId="19A143B7" w14:textId="77777777" w:rsidR="00E50610" w:rsidRDefault="00A8558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DEFINICIÓN</w:t>
            </w:r>
          </w:p>
        </w:tc>
      </w:tr>
      <w:tr w:rsidR="00E50610" w14:paraId="4C637089" w14:textId="77777777">
        <w:tc>
          <w:tcPr>
            <w:tcW w:w="5193" w:type="dxa"/>
          </w:tcPr>
          <w:p w14:paraId="1A0E742F" w14:textId="77777777" w:rsidR="00E50610" w:rsidRDefault="00E50610"/>
          <w:tbl>
            <w:tblPr>
              <w:tblStyle w:val="a1"/>
              <w:tblW w:w="512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5120"/>
            </w:tblGrid>
            <w:tr w:rsidR="00E50610" w14:paraId="1019C362" w14:textId="77777777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8BFA9A" w14:textId="77777777" w:rsidR="00E50610" w:rsidRDefault="00A85589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Eficacia.</w:t>
                  </w:r>
                </w:p>
              </w:tc>
            </w:tr>
            <w:tr w:rsidR="00E50610" w14:paraId="2DCE6172" w14:textId="77777777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694D7C" w14:textId="77777777" w:rsidR="00E50610" w:rsidRDefault="00A85589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Elementos determinantes para el análisis CAC.</w:t>
                  </w:r>
                </w:p>
              </w:tc>
            </w:tr>
            <w:tr w:rsidR="00E50610" w14:paraId="154C2283" w14:textId="77777777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7D0C42" w14:textId="77777777" w:rsidR="00E50610" w:rsidRDefault="00A85589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Organización de la documentación.</w:t>
                  </w:r>
                </w:p>
              </w:tc>
            </w:tr>
            <w:tr w:rsidR="00E50610" w14:paraId="0D7B1A4B" w14:textId="77777777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4D4A999" w14:textId="77777777" w:rsidR="00E50610" w:rsidRDefault="00A85589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</w:rPr>
                    <w:t> </w:t>
                  </w:r>
                  <w:r>
                    <w:rPr>
                      <w:color w:val="000000"/>
                      <w:sz w:val="20"/>
                      <w:szCs w:val="20"/>
                    </w:rPr>
                    <w:t>Serie documental.</w:t>
                  </w:r>
                </w:p>
              </w:tc>
            </w:tr>
            <w:tr w:rsidR="00E50610" w14:paraId="5D5A1021" w14:textId="77777777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AC5C34" w14:textId="77777777" w:rsidR="00E50610" w:rsidRDefault="00A85589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Tiempo recomendado por el Archivo General de la Nación para archivar una historia laboral.</w:t>
                  </w:r>
                </w:p>
              </w:tc>
            </w:tr>
            <w:tr w:rsidR="00E50610" w14:paraId="50376F92" w14:textId="77777777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29A8A3" w14:textId="77777777" w:rsidR="00E50610" w:rsidRDefault="00A85589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Eficiencia.</w:t>
                  </w:r>
                </w:p>
              </w:tc>
            </w:tr>
            <w:tr w:rsidR="00E50610" w14:paraId="5B70796A" w14:textId="77777777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C025A1" w14:textId="77777777" w:rsidR="00E50610" w:rsidRDefault="00A85589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Indicador.</w:t>
                  </w:r>
                </w:p>
              </w:tc>
            </w:tr>
            <w:tr w:rsidR="00E50610" w14:paraId="53BA7924" w14:textId="77777777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EEAEF4" w14:textId="77777777" w:rsidR="00E50610" w:rsidRDefault="00A85589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Características del indicador.</w:t>
                  </w:r>
                </w:p>
              </w:tc>
            </w:tr>
            <w:tr w:rsidR="00E50610" w14:paraId="583533D9" w14:textId="77777777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3C64441" w14:textId="77777777" w:rsidR="00E50610" w:rsidRDefault="00A85589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Una de las utilidades de los indicadores.</w:t>
                  </w:r>
                </w:p>
              </w:tc>
            </w:tr>
            <w:tr w:rsidR="00E50610" w14:paraId="4F492364" w14:textId="77777777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12FB8E" w14:textId="479B4CEC" w:rsidR="00E50610" w:rsidRDefault="00A85589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Tiempo recomendado para archivar soportes documentales en la historia laboral con relación a evidencias vinculantes o contractuales del funcionario</w:t>
                  </w:r>
                  <w:ins w:id="8" w:author="JULIA ISABEL ROBERTO" w:date="2022-04-01T01:21:00Z">
                    <w:r>
                      <w:rPr>
                        <w:color w:val="000000"/>
                        <w:sz w:val="20"/>
                        <w:szCs w:val="20"/>
                      </w:rPr>
                      <w:t>,</w:t>
                    </w:r>
                  </w:ins>
                  <w:r>
                    <w:rPr>
                      <w:color w:val="000000"/>
                      <w:sz w:val="20"/>
                      <w:szCs w:val="20"/>
                    </w:rPr>
                    <w:t xml:space="preserve"> en lo que respecta a la seguridad y salud en el trabajo.</w:t>
                  </w:r>
                </w:p>
              </w:tc>
            </w:tr>
          </w:tbl>
          <w:p w14:paraId="43DFA4FF" w14:textId="77777777" w:rsidR="00E50610" w:rsidRDefault="00E50610">
            <w:pPr>
              <w:rPr>
                <w:sz w:val="20"/>
                <w:szCs w:val="20"/>
              </w:rPr>
            </w:pPr>
          </w:p>
          <w:p w14:paraId="75C9932A" w14:textId="77777777" w:rsidR="00E50610" w:rsidRDefault="00E50610">
            <w:pPr>
              <w:rPr>
                <w:sz w:val="20"/>
                <w:szCs w:val="20"/>
              </w:rPr>
            </w:pPr>
          </w:p>
        </w:tc>
        <w:tc>
          <w:tcPr>
            <w:tcW w:w="3871" w:type="dxa"/>
          </w:tcPr>
          <w:p w14:paraId="511FABDE" w14:textId="77777777" w:rsidR="00E50610" w:rsidRDefault="00A85589">
            <w:pPr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Respuestas</w:t>
            </w:r>
            <w:r>
              <w:rPr>
                <w:color w:val="FF0000"/>
                <w:sz w:val="20"/>
                <w:szCs w:val="20"/>
              </w:rPr>
              <w:t xml:space="preserve">: </w:t>
            </w:r>
          </w:p>
          <w:tbl>
            <w:tblPr>
              <w:tblStyle w:val="a2"/>
              <w:tblW w:w="466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660"/>
            </w:tblGrid>
            <w:tr w:rsidR="00E50610" w14:paraId="7A514303" w14:textId="77777777">
              <w:trPr>
                <w:trHeight w:val="288"/>
              </w:trPr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471135FF" w14:textId="77777777" w:rsidR="00E50610" w:rsidRDefault="00A85589">
                  <w:pPr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1 - b)</w:t>
                  </w:r>
                </w:p>
              </w:tc>
            </w:tr>
            <w:tr w:rsidR="00E50610" w14:paraId="71C4C2D6" w14:textId="77777777">
              <w:trPr>
                <w:trHeight w:val="288"/>
              </w:trPr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1A84BFF4" w14:textId="77777777" w:rsidR="00E50610" w:rsidRDefault="00A85589">
                  <w:pPr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2 - j)</w:t>
                  </w:r>
                </w:p>
              </w:tc>
            </w:tr>
            <w:tr w:rsidR="00E50610" w14:paraId="7FC3F4F8" w14:textId="77777777">
              <w:trPr>
                <w:trHeight w:val="288"/>
              </w:trPr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4738BB9" w14:textId="77777777" w:rsidR="00E50610" w:rsidRDefault="00A85589">
                  <w:pPr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3 - g)</w:t>
                  </w:r>
                </w:p>
              </w:tc>
            </w:tr>
            <w:tr w:rsidR="00E50610" w14:paraId="785516DD" w14:textId="77777777">
              <w:trPr>
                <w:trHeight w:val="288"/>
              </w:trPr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1B99DA36" w14:textId="77777777" w:rsidR="00E50610" w:rsidRDefault="00A85589">
                  <w:pPr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4 - i)</w:t>
                  </w:r>
                </w:p>
              </w:tc>
            </w:tr>
            <w:tr w:rsidR="00E50610" w14:paraId="0AF04742" w14:textId="77777777">
              <w:trPr>
                <w:trHeight w:val="288"/>
              </w:trPr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735B26E6" w14:textId="77777777" w:rsidR="00E50610" w:rsidRDefault="00A85589">
                  <w:pPr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5 - c)</w:t>
                  </w:r>
                </w:p>
              </w:tc>
            </w:tr>
            <w:tr w:rsidR="00E50610" w14:paraId="433CB1E1" w14:textId="77777777">
              <w:trPr>
                <w:trHeight w:val="288"/>
              </w:trPr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EEA72A3" w14:textId="77777777" w:rsidR="00E50610" w:rsidRDefault="00A85589">
                  <w:pPr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6 - e)</w:t>
                  </w:r>
                </w:p>
              </w:tc>
            </w:tr>
            <w:tr w:rsidR="00E50610" w14:paraId="0BAB73AB" w14:textId="77777777">
              <w:trPr>
                <w:trHeight w:val="288"/>
              </w:trPr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A80D657" w14:textId="77777777" w:rsidR="00E50610" w:rsidRDefault="00A85589">
                  <w:pPr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7 - h)</w:t>
                  </w:r>
                </w:p>
              </w:tc>
            </w:tr>
            <w:tr w:rsidR="00E50610" w14:paraId="31C6BE30" w14:textId="77777777">
              <w:trPr>
                <w:trHeight w:val="288"/>
              </w:trPr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4B81131B" w14:textId="77777777" w:rsidR="00E50610" w:rsidRDefault="00A85589">
                  <w:pPr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8 - d)</w:t>
                  </w:r>
                </w:p>
              </w:tc>
            </w:tr>
            <w:tr w:rsidR="00E50610" w14:paraId="7AC5F44F" w14:textId="77777777">
              <w:trPr>
                <w:trHeight w:val="288"/>
              </w:trPr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07B06F0" w14:textId="77777777" w:rsidR="00E50610" w:rsidRDefault="00A85589">
                  <w:pPr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9 - f)</w:t>
                  </w:r>
                </w:p>
              </w:tc>
            </w:tr>
            <w:tr w:rsidR="00E50610" w14:paraId="3875CE15" w14:textId="77777777">
              <w:trPr>
                <w:trHeight w:val="288"/>
              </w:trPr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173A73B6" w14:textId="77777777" w:rsidR="00E50610" w:rsidRDefault="00A85589">
                  <w:pPr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10 - a)</w:t>
                  </w:r>
                </w:p>
              </w:tc>
            </w:tr>
          </w:tbl>
          <w:p w14:paraId="1A6FC19D" w14:textId="77777777" w:rsidR="00E50610" w:rsidRDefault="00E50610">
            <w:pPr>
              <w:rPr>
                <w:sz w:val="20"/>
                <w:szCs w:val="20"/>
              </w:rPr>
            </w:pPr>
          </w:p>
        </w:tc>
      </w:tr>
    </w:tbl>
    <w:p w14:paraId="1DE12312" w14:textId="77777777" w:rsidR="00E50610" w:rsidRDefault="00E50610">
      <w:pPr>
        <w:rPr>
          <w:sz w:val="20"/>
          <w:szCs w:val="20"/>
        </w:rPr>
      </w:pPr>
    </w:p>
    <w:p w14:paraId="610B2136" w14:textId="77777777" w:rsidR="00E50610" w:rsidRDefault="00A85589">
      <w:pPr>
        <w:ind w:left="567" w:hanging="567"/>
        <w:rPr>
          <w:sz w:val="20"/>
          <w:szCs w:val="20"/>
        </w:rPr>
      </w:pPr>
      <w:r>
        <w:rPr>
          <w:sz w:val="20"/>
          <w:szCs w:val="20"/>
        </w:rPr>
        <w:t>DEFINICIÓN</w:t>
      </w:r>
    </w:p>
    <w:p w14:paraId="0305ECE3" w14:textId="77777777" w:rsidR="00E50610" w:rsidRDefault="00E50610">
      <w:pPr>
        <w:rPr>
          <w:sz w:val="20"/>
          <w:szCs w:val="20"/>
        </w:rPr>
      </w:pPr>
    </w:p>
    <w:p w14:paraId="155D72E5" w14:textId="77777777" w:rsidR="00E50610" w:rsidRDefault="00A85589">
      <w:pPr>
        <w:rPr>
          <w:sz w:val="20"/>
          <w:szCs w:val="20"/>
        </w:rPr>
      </w:pPr>
      <w:r>
        <w:rPr>
          <w:sz w:val="20"/>
          <w:szCs w:val="20"/>
        </w:rPr>
        <w:t>a)  20 años.</w:t>
      </w:r>
    </w:p>
    <w:p w14:paraId="3D0D7809" w14:textId="2BE2DBD1" w:rsidR="00E50610" w:rsidRDefault="00A85589">
      <w:pPr>
        <w:rPr>
          <w:sz w:val="20"/>
          <w:szCs w:val="20"/>
        </w:rPr>
      </w:pPr>
      <w:r>
        <w:rPr>
          <w:sz w:val="20"/>
          <w:szCs w:val="20"/>
        </w:rPr>
        <w:t xml:space="preserve">b) Se mide según los </w:t>
      </w:r>
      <w:ins w:id="9" w:author="JULIA ISABEL ROBERTO" w:date="2022-04-01T01:21:00Z">
        <w:r>
          <w:rPr>
            <w:sz w:val="20"/>
            <w:szCs w:val="20"/>
          </w:rPr>
          <w:t>r</w:t>
        </w:r>
      </w:ins>
      <w:del w:id="10" w:author="JULIA ISABEL ROBERTO" w:date="2022-04-01T01:21:00Z">
        <w:r w:rsidDel="00A85589">
          <w:rPr>
            <w:sz w:val="20"/>
            <w:szCs w:val="20"/>
          </w:rPr>
          <w:delText>R</w:delText>
        </w:r>
      </w:del>
      <w:r>
        <w:rPr>
          <w:sz w:val="20"/>
          <w:szCs w:val="20"/>
        </w:rPr>
        <w:t>esultados alcanzados frente a los resultados esperados.</w:t>
      </w:r>
    </w:p>
    <w:p w14:paraId="48C2CEA1" w14:textId="77777777" w:rsidR="00E50610" w:rsidRDefault="00A85589">
      <w:pPr>
        <w:rPr>
          <w:sz w:val="20"/>
          <w:szCs w:val="20"/>
        </w:rPr>
      </w:pPr>
      <w:bookmarkStart w:id="11" w:name="_heading=h.gjdgxs" w:colFirst="0" w:colLast="0"/>
      <w:bookmarkEnd w:id="11"/>
      <w:r>
        <w:rPr>
          <w:sz w:val="20"/>
          <w:szCs w:val="20"/>
        </w:rPr>
        <w:t>c) 80 años.</w:t>
      </w:r>
    </w:p>
    <w:p w14:paraId="747DDCC3" w14:textId="77777777" w:rsidR="00E50610" w:rsidRDefault="00A85589">
      <w:pPr>
        <w:rPr>
          <w:sz w:val="20"/>
          <w:szCs w:val="20"/>
        </w:rPr>
      </w:pPr>
      <w:r>
        <w:rPr>
          <w:sz w:val="20"/>
          <w:szCs w:val="20"/>
        </w:rPr>
        <w:t>d)  Accesibles, pertinentes, fieles, objetivos, precisos, explícitos y sensibles.</w:t>
      </w:r>
    </w:p>
    <w:p w14:paraId="1B8B22B9" w14:textId="149FB94D" w:rsidR="00E50610" w:rsidRDefault="00A85589">
      <w:pPr>
        <w:rPr>
          <w:sz w:val="20"/>
          <w:szCs w:val="20"/>
        </w:rPr>
      </w:pPr>
      <w:r>
        <w:rPr>
          <w:sz w:val="20"/>
          <w:szCs w:val="20"/>
        </w:rPr>
        <w:t xml:space="preserve">e)  Se mide según los recursos utilizados frente a </w:t>
      </w:r>
      <w:ins w:id="12" w:author="JULIA ISABEL ROBERTO" w:date="2022-04-01T01:21:00Z">
        <w:r>
          <w:rPr>
            <w:sz w:val="20"/>
            <w:szCs w:val="20"/>
          </w:rPr>
          <w:t xml:space="preserve">los </w:t>
        </w:r>
      </w:ins>
      <w:r>
        <w:rPr>
          <w:sz w:val="20"/>
          <w:szCs w:val="20"/>
        </w:rPr>
        <w:t xml:space="preserve">resultados obtenidos. </w:t>
      </w:r>
    </w:p>
    <w:p w14:paraId="43BFCCAD" w14:textId="77777777" w:rsidR="00E50610" w:rsidRDefault="00A85589">
      <w:pPr>
        <w:rPr>
          <w:sz w:val="20"/>
          <w:szCs w:val="20"/>
        </w:rPr>
      </w:pPr>
      <w:r>
        <w:rPr>
          <w:sz w:val="20"/>
          <w:szCs w:val="20"/>
        </w:rPr>
        <w:t>f)  Comparar y hacer seguimiento de la gestión.</w:t>
      </w:r>
    </w:p>
    <w:p w14:paraId="301BEEE7" w14:textId="4E9487CD" w:rsidR="00E50610" w:rsidRDefault="00A85589">
      <w:pPr>
        <w:rPr>
          <w:sz w:val="20"/>
          <w:szCs w:val="20"/>
        </w:rPr>
      </w:pPr>
      <w:r>
        <w:rPr>
          <w:sz w:val="20"/>
          <w:szCs w:val="20"/>
        </w:rPr>
        <w:lastRenderedPageBreak/>
        <w:t>g)   Ubicación de los documentos en secuencias natur</w:t>
      </w:r>
      <w:r>
        <w:rPr>
          <w:sz w:val="20"/>
          <w:szCs w:val="20"/>
        </w:rPr>
        <w:t>ales</w:t>
      </w:r>
      <w:ins w:id="13" w:author="JULIA ISABEL ROBERTO" w:date="2022-04-01T01:21:00Z">
        <w:r>
          <w:rPr>
            <w:sz w:val="20"/>
            <w:szCs w:val="20"/>
          </w:rPr>
          <w:t>,</w:t>
        </w:r>
      </w:ins>
      <w:r>
        <w:rPr>
          <w:sz w:val="20"/>
          <w:szCs w:val="20"/>
        </w:rPr>
        <w:t xml:space="preserve"> cronológicas y/o alfabéticas, dentro de las categorías y grupos definidos en la clasificación.</w:t>
      </w:r>
    </w:p>
    <w:p w14:paraId="3AA8D688" w14:textId="332AB298" w:rsidR="00E50610" w:rsidRDefault="00A85589">
      <w:pPr>
        <w:rPr>
          <w:sz w:val="20"/>
          <w:szCs w:val="20"/>
        </w:rPr>
      </w:pPr>
      <w:r>
        <w:rPr>
          <w:sz w:val="20"/>
          <w:szCs w:val="20"/>
        </w:rPr>
        <w:t>h)   Métodos de medición</w:t>
      </w:r>
      <w:ins w:id="14" w:author="JULIA ISABEL ROBERTO" w:date="2022-04-01T01:21:00Z">
        <w:r>
          <w:rPr>
            <w:sz w:val="20"/>
            <w:szCs w:val="20"/>
          </w:rPr>
          <w:t>.</w:t>
        </w:r>
      </w:ins>
      <w:r>
        <w:rPr>
          <w:sz w:val="20"/>
          <w:szCs w:val="20"/>
        </w:rPr>
        <w:t xml:space="preserve"> </w:t>
      </w:r>
    </w:p>
    <w:p w14:paraId="7A3AE53C" w14:textId="77777777" w:rsidR="00E50610" w:rsidRDefault="00A85589">
      <w:pPr>
        <w:rPr>
          <w:sz w:val="20"/>
          <w:szCs w:val="20"/>
        </w:rPr>
      </w:pPr>
      <w:r>
        <w:rPr>
          <w:sz w:val="20"/>
          <w:szCs w:val="20"/>
        </w:rPr>
        <w:t>i) Conjunto de unidades documentales de estructura y contenido homogéneo</w:t>
      </w:r>
      <w:del w:id="15" w:author="JULIA ISABEL ROBERTO" w:date="2022-04-01T01:21:00Z">
        <w:r w:rsidDel="00A85589">
          <w:rPr>
            <w:sz w:val="20"/>
            <w:szCs w:val="20"/>
          </w:rPr>
          <w:delText>s</w:delText>
        </w:r>
      </w:del>
      <w:r>
        <w:rPr>
          <w:sz w:val="20"/>
          <w:szCs w:val="20"/>
        </w:rPr>
        <w:t>, emanadas de un mismo órgano o sujeto productor como con</w:t>
      </w:r>
      <w:r>
        <w:rPr>
          <w:sz w:val="20"/>
          <w:szCs w:val="20"/>
        </w:rPr>
        <w:t xml:space="preserve">secuencia del ejercicio de sus funciones específicas. </w:t>
      </w:r>
    </w:p>
    <w:p w14:paraId="40793A17" w14:textId="08123302" w:rsidR="00E50610" w:rsidRDefault="00A85589">
      <w:pPr>
        <w:rPr>
          <w:sz w:val="20"/>
          <w:szCs w:val="20"/>
        </w:rPr>
      </w:pPr>
      <w:r>
        <w:rPr>
          <w:sz w:val="20"/>
          <w:szCs w:val="20"/>
        </w:rPr>
        <w:t xml:space="preserve">j) Calidad de la información, Aplicación de </w:t>
      </w:r>
      <w:ins w:id="16" w:author="JULIA ISABEL ROBERTO" w:date="2022-04-01T01:22:00Z">
        <w:r>
          <w:rPr>
            <w:sz w:val="20"/>
            <w:szCs w:val="20"/>
          </w:rPr>
          <w:t>t</w:t>
        </w:r>
      </w:ins>
      <w:del w:id="17" w:author="JULIA ISABEL ROBERTO" w:date="2022-04-01T01:22:00Z">
        <w:r w:rsidDel="00A85589">
          <w:rPr>
            <w:sz w:val="20"/>
            <w:szCs w:val="20"/>
          </w:rPr>
          <w:delText>T</w:delText>
        </w:r>
      </w:del>
      <w:r>
        <w:rPr>
          <w:sz w:val="20"/>
          <w:szCs w:val="20"/>
        </w:rPr>
        <w:t xml:space="preserve">écnicas y Comunicación correcta de resultados.            </w:t>
      </w:r>
    </w:p>
    <w:p w14:paraId="05B6519C" w14:textId="77777777" w:rsidR="00E50610" w:rsidRDefault="00E50610">
      <w:pPr>
        <w:rPr>
          <w:sz w:val="20"/>
          <w:szCs w:val="20"/>
        </w:rPr>
      </w:pPr>
    </w:p>
    <w:p w14:paraId="3E658B90" w14:textId="77777777" w:rsidR="00E50610" w:rsidRDefault="00E50610">
      <w:pPr>
        <w:rPr>
          <w:sz w:val="20"/>
          <w:szCs w:val="20"/>
        </w:rPr>
      </w:pPr>
    </w:p>
    <w:p w14:paraId="58A7EE80" w14:textId="77777777" w:rsidR="00E50610" w:rsidRDefault="00A85589">
      <w:pPr>
        <w:rPr>
          <w:sz w:val="20"/>
          <w:szCs w:val="20"/>
        </w:rPr>
      </w:pPr>
      <w:r>
        <w:rPr>
          <w:b/>
          <w:sz w:val="20"/>
          <w:szCs w:val="20"/>
        </w:rPr>
        <w:t>Realimentación para  respuesta negativa:</w:t>
      </w:r>
      <w:r>
        <w:rPr>
          <w:sz w:val="20"/>
          <w:szCs w:val="20"/>
        </w:rPr>
        <w:t xml:space="preserve"> No logró  relacionar correctamente los conceptos, es n</w:t>
      </w:r>
      <w:r>
        <w:rPr>
          <w:sz w:val="20"/>
          <w:szCs w:val="20"/>
        </w:rPr>
        <w:t>ecesario revisar nuevamente el material de</w:t>
      </w:r>
      <w:del w:id="18" w:author="JULIA ISABEL ROBERTO" w:date="2022-04-01T01:22:00Z">
        <w:r w:rsidDel="00A85589">
          <w:rPr>
            <w:sz w:val="20"/>
            <w:szCs w:val="20"/>
          </w:rPr>
          <w:delText>3</w:delText>
        </w:r>
      </w:del>
      <w:r>
        <w:rPr>
          <w:sz w:val="20"/>
          <w:szCs w:val="20"/>
        </w:rPr>
        <w:t xml:space="preserve"> formación.</w:t>
      </w:r>
    </w:p>
    <w:p w14:paraId="3D758083" w14:textId="77777777" w:rsidR="00E50610" w:rsidRDefault="00E50610">
      <w:pPr>
        <w:rPr>
          <w:sz w:val="20"/>
          <w:szCs w:val="20"/>
        </w:rPr>
      </w:pPr>
    </w:p>
    <w:p w14:paraId="5FCFFD86" w14:textId="77777777" w:rsidR="00E50610" w:rsidRDefault="00A85589">
      <w:pPr>
        <w:rPr>
          <w:sz w:val="20"/>
          <w:szCs w:val="20"/>
        </w:rPr>
      </w:pPr>
      <w:r>
        <w:rPr>
          <w:b/>
          <w:sz w:val="20"/>
          <w:szCs w:val="20"/>
        </w:rPr>
        <w:t>Realimentación para respuesta positiva</w:t>
      </w:r>
      <w:r>
        <w:rPr>
          <w:sz w:val="20"/>
          <w:szCs w:val="20"/>
        </w:rPr>
        <w:t>: ¡Felicitaciones! realizó una excelente comprensión del componente formativo.</w:t>
      </w:r>
    </w:p>
    <w:p w14:paraId="493DF903" w14:textId="77777777" w:rsidR="00E50610" w:rsidRDefault="00E50610">
      <w:pPr>
        <w:rPr>
          <w:sz w:val="20"/>
          <w:szCs w:val="20"/>
        </w:rPr>
      </w:pPr>
    </w:p>
    <w:p w14:paraId="6986C12D" w14:textId="77777777" w:rsidR="00E50610" w:rsidRDefault="00E50610">
      <w:pPr>
        <w:rPr>
          <w:sz w:val="20"/>
          <w:szCs w:val="20"/>
        </w:rPr>
      </w:pPr>
    </w:p>
    <w:sectPr w:rsidR="00E5061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761F6"/>
    <w:multiLevelType w:val="multilevel"/>
    <w:tmpl w:val="B7C21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A ISABEL ROBERTO">
    <w15:presenceInfo w15:providerId="None" w15:userId="JULIA ISABEL ROBER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10"/>
    <w:rsid w:val="00A85589"/>
    <w:rsid w:val="00E5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63D6"/>
  <w15:docId w15:val="{414AEF04-65F6-4BD4-86A2-78FBAF8B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29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A8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A867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91F"/>
    <w:pPr>
      <w:ind w:left="720"/>
      <w:contextualSpacing/>
    </w:pPr>
    <w:rPr>
      <w:lang w:eastAsia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3oIjoNGO7orJwZnZkEgfixdnzQ==">AMUW2mXxiBX4qVvsvp8wVxMDEWXx8lySp/29hMB8oJqIS3ATBQs465ty5FP99Zms76R9a7LzJtdQW1S1OvFsrdrikeUxHDrD0b1s74T2dP1VpfJQ6ghs7t0jz2RllSsr146MrYfwbokW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victor.ardila94@gmail.com</dc:creator>
  <cp:lastModifiedBy>JULIA ISABEL ROBERTO</cp:lastModifiedBy>
  <cp:revision>2</cp:revision>
  <dcterms:created xsi:type="dcterms:W3CDTF">2022-03-04T18:51:00Z</dcterms:created>
  <dcterms:modified xsi:type="dcterms:W3CDTF">2022-04-01T06:22:00Z</dcterms:modified>
</cp:coreProperties>
</file>